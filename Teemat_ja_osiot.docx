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927" w:rsidRDefault="00DB3AD3" w:rsidP="00DB3AD3">
      <w:pPr>
        <w:pStyle w:val="Otsikko1"/>
        <w:rPr>
          <w:lang w:val="fi-FI"/>
        </w:rPr>
      </w:pPr>
      <w:r>
        <w:rPr>
          <w:lang w:val="fi-FI"/>
        </w:rPr>
        <w:t>Helsinki-</w:t>
      </w:r>
      <w:proofErr w:type="spellStart"/>
      <w:r>
        <w:rPr>
          <w:lang w:val="fi-FI"/>
        </w:rPr>
        <w:t>Social</w:t>
      </w:r>
      <w:proofErr w:type="spellEnd"/>
      <w:r>
        <w:rPr>
          <w:lang w:val="fi-FI"/>
        </w:rPr>
        <w:t>-Science: Teemat ja osiot</w:t>
      </w:r>
      <w:bookmarkStart w:id="0" w:name="_GoBack"/>
      <w:bookmarkEnd w:id="0"/>
    </w:p>
    <w:p w:rsidR="00DB3AD3" w:rsidRPr="00197927" w:rsidRDefault="00DB3AD3" w:rsidP="00197927">
      <w:pPr>
        <w:spacing w:after="0"/>
        <w:rPr>
          <w:lang w:val="fi-FI"/>
        </w:rPr>
      </w:pPr>
    </w:p>
    <w:tbl>
      <w:tblPr>
        <w:tblStyle w:val="Vaalea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864"/>
      </w:tblGrid>
      <w:tr w:rsidR="003F3861" w:rsidRPr="003F3861" w:rsidTr="00DB3AD3">
        <w:trPr>
          <w:trHeight w:val="826"/>
        </w:trPr>
        <w:tc>
          <w:tcPr>
            <w:tcW w:w="5098" w:type="dxa"/>
          </w:tcPr>
          <w:p w:rsidR="003F3861" w:rsidRPr="003F3861" w:rsidRDefault="003F3861" w:rsidP="003F3861">
            <w:pPr>
              <w:rPr>
                <w:lang w:val="fi-FI"/>
              </w:rPr>
            </w:pPr>
            <w:r w:rsidRPr="00DB3AD3">
              <w:rPr>
                <w:rStyle w:val="Otsikko2Char"/>
                <w:lang w:val="fi-FI"/>
              </w:rPr>
              <w:t>Teema 1</w:t>
            </w:r>
            <w:r w:rsidRPr="003F3861">
              <w:rPr>
                <w:lang w:val="fi-FI"/>
              </w:rPr>
              <w:t xml:space="preserve"> Tilastotiede ja kyselytutkimus</w:t>
            </w:r>
          </w:p>
          <w:p w:rsidR="003F3861" w:rsidRPr="003F3861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käsitteiden operationalisointi</w:t>
            </w:r>
          </w:p>
          <w:p w:rsidR="003F3861" w:rsidRPr="003F3861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mittaaminen</w:t>
            </w:r>
          </w:p>
          <w:p w:rsidR="003F3861" w:rsidRPr="003F3861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kyselytutkimuksen rakenne</w:t>
            </w:r>
          </w:p>
        </w:tc>
        <w:tc>
          <w:tcPr>
            <w:tcW w:w="4864" w:type="dxa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</w:tr>
      <w:tr w:rsidR="003F3861" w:rsidRPr="003F3861" w:rsidTr="00DB3AD3">
        <w:trPr>
          <w:trHeight w:val="180"/>
        </w:trPr>
        <w:tc>
          <w:tcPr>
            <w:tcW w:w="5098" w:type="dxa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  <w:tc>
          <w:tcPr>
            <w:tcW w:w="4864" w:type="dxa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</w:tr>
      <w:tr w:rsidR="003F3861" w:rsidRPr="003F3861" w:rsidTr="00DB3AD3">
        <w:trPr>
          <w:trHeight w:val="826"/>
        </w:trPr>
        <w:tc>
          <w:tcPr>
            <w:tcW w:w="5098" w:type="dxa"/>
          </w:tcPr>
          <w:p w:rsidR="003F3861" w:rsidRPr="003F3861" w:rsidRDefault="003F3861" w:rsidP="00111658">
            <w:pPr>
              <w:rPr>
                <w:lang w:val="fi-FI"/>
              </w:rPr>
            </w:pPr>
            <w:r w:rsidRPr="00DB3AD3">
              <w:rPr>
                <w:rStyle w:val="Otsikko2Char"/>
                <w:lang w:val="fi-FI"/>
              </w:rPr>
              <w:t>Teema 2</w:t>
            </w:r>
            <w:r w:rsidRPr="003F3861">
              <w:rPr>
                <w:lang w:val="fi-FI"/>
              </w:rPr>
              <w:t xml:space="preserve"> Mittaus yhteiskuntatieteissä</w:t>
            </w:r>
          </w:p>
          <w:p w:rsidR="003F3861" w:rsidRPr="003F3861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mittaustasot</w:t>
            </w:r>
          </w:p>
          <w:p w:rsidR="003F3861" w:rsidRPr="003F3861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luokittelu ja mittaaminen</w:t>
            </w:r>
          </w:p>
        </w:tc>
        <w:tc>
          <w:tcPr>
            <w:tcW w:w="4864" w:type="dxa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</w:tr>
      <w:tr w:rsidR="003F3861" w:rsidRPr="003F3861" w:rsidTr="00DB3AD3">
        <w:tc>
          <w:tcPr>
            <w:tcW w:w="5098" w:type="dxa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  <w:tc>
          <w:tcPr>
            <w:tcW w:w="4864" w:type="dxa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</w:tr>
      <w:tr w:rsidR="003F3861" w:rsidRPr="003F3861" w:rsidTr="00DB3AD3">
        <w:trPr>
          <w:trHeight w:val="1104"/>
        </w:trPr>
        <w:tc>
          <w:tcPr>
            <w:tcW w:w="5098" w:type="dxa"/>
          </w:tcPr>
          <w:p w:rsidR="003F3861" w:rsidRPr="003F3861" w:rsidRDefault="003F3861" w:rsidP="00111658">
            <w:pPr>
              <w:rPr>
                <w:lang w:val="fi-FI"/>
              </w:rPr>
            </w:pPr>
            <w:r w:rsidRPr="00DB3AD3">
              <w:rPr>
                <w:rStyle w:val="Otsikko2Char"/>
                <w:lang w:val="fi-FI"/>
              </w:rPr>
              <w:t>Teema 3</w:t>
            </w:r>
            <w:r w:rsidRPr="003F3861">
              <w:rPr>
                <w:lang w:val="fi-FI"/>
              </w:rPr>
              <w:t xml:space="preserve"> Tiedonkeruu, kuvat ja tunnusluvut</w:t>
            </w:r>
          </w:p>
          <w:p w:rsidR="003F3861" w:rsidRPr="003F3861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otanta</w:t>
            </w:r>
          </w:p>
          <w:p w:rsidR="003F3861" w:rsidRPr="003F3861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havainnot, muuttujat, muuttujatyypit, mittaustasot</w:t>
            </w:r>
          </w:p>
          <w:p w:rsidR="003F3861" w:rsidRPr="003F3861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kuvat ja tunnusluvut</w:t>
            </w:r>
          </w:p>
        </w:tc>
        <w:tc>
          <w:tcPr>
            <w:tcW w:w="4864" w:type="dxa"/>
          </w:tcPr>
          <w:p w:rsidR="003F3861" w:rsidRPr="00DB3AD3" w:rsidRDefault="003F3861" w:rsidP="003F3861">
            <w:pPr>
              <w:rPr>
                <w:rStyle w:val="Otsikko2Char"/>
              </w:rPr>
            </w:pPr>
            <w:r w:rsidRPr="00DB3AD3">
              <w:rPr>
                <w:rStyle w:val="Otsikko2Char"/>
                <w:lang w:val="fi-FI"/>
              </w:rPr>
              <w:t>R</w:t>
            </w:r>
          </w:p>
          <w:p w:rsidR="003F3861" w:rsidRPr="003F3861" w:rsidRDefault="003F3861" w:rsidP="003F3861">
            <w:pPr>
              <w:rPr>
                <w:lang w:val="fi-FI"/>
              </w:rPr>
            </w:pPr>
            <w:r w:rsidRPr="003F3861">
              <w:rPr>
                <w:lang w:val="fi-FI"/>
              </w:rPr>
              <w:t xml:space="preserve"> [, ]</w:t>
            </w:r>
          </w:p>
          <w:p w:rsidR="003F3861" w:rsidRPr="003F3861" w:rsidRDefault="003F3861" w:rsidP="003F3861">
            <w:pPr>
              <w:rPr>
                <w:lang w:val="fi-FI"/>
              </w:rPr>
            </w:pPr>
            <w:r w:rsidRPr="003F3861">
              <w:rPr>
                <w:lang w:val="fi-FI"/>
              </w:rPr>
              <w:t xml:space="preserve"> </w:t>
            </w:r>
            <w:r w:rsidR="00DB3AD3" w:rsidRPr="003F3861">
              <w:rPr>
                <w:lang w:val="fi-FI"/>
              </w:rPr>
              <w:t>M</w:t>
            </w:r>
            <w:r w:rsidRPr="003F3861">
              <w:rPr>
                <w:lang w:val="fi-FI"/>
              </w:rPr>
              <w:t>itta</w:t>
            </w:r>
            <w:r w:rsidR="00DB3AD3">
              <w:rPr>
                <w:lang w:val="fi-FI"/>
              </w:rPr>
              <w:t>-</w:t>
            </w:r>
            <w:r w:rsidRPr="003F3861">
              <w:rPr>
                <w:lang w:val="fi-FI"/>
              </w:rPr>
              <w:t>astei</w:t>
            </w:r>
            <w:r>
              <w:rPr>
                <w:lang w:val="fi-FI"/>
              </w:rPr>
              <w:t>k</w:t>
            </w:r>
            <w:r w:rsidRPr="003F3861">
              <w:rPr>
                <w:lang w:val="fi-FI"/>
              </w:rPr>
              <w:t xml:space="preserve">ko ja </w:t>
            </w:r>
            <w:proofErr w:type="spellStart"/>
            <w:r w:rsidRPr="003F3861">
              <w:rPr>
                <w:lang w:val="fi-FI"/>
              </w:rPr>
              <w:t>muuuttujatyypit</w:t>
            </w:r>
            <w:proofErr w:type="spellEnd"/>
            <w:r w:rsidRPr="003F3861">
              <w:rPr>
                <w:lang w:val="fi-FI"/>
              </w:rPr>
              <w:t xml:space="preserve"> (</w:t>
            </w:r>
            <w:proofErr w:type="spellStart"/>
            <w:r w:rsidRPr="003F3861">
              <w:rPr>
                <w:lang w:val="fi-FI"/>
              </w:rPr>
              <w:t>jva</w:t>
            </w:r>
            <w:proofErr w:type="spellEnd"/>
            <w:r w:rsidRPr="003F3861">
              <w:rPr>
                <w:lang w:val="fi-FI"/>
              </w:rPr>
              <w:t>, disk)</w:t>
            </w:r>
          </w:p>
          <w:p w:rsidR="003F3861" w:rsidRPr="003F3861" w:rsidRDefault="003F3861" w:rsidP="003F3861">
            <w:pPr>
              <w:rPr>
                <w:lang w:val="fi-FI"/>
              </w:rPr>
            </w:pPr>
            <w:r w:rsidRPr="003F3861">
              <w:rPr>
                <w:lang w:val="fi-FI"/>
              </w:rPr>
              <w:t xml:space="preserve"> </w:t>
            </w:r>
            <w:proofErr w:type="gramStart"/>
            <w:r w:rsidRPr="003F3861">
              <w:rPr>
                <w:lang w:val="fi-FI"/>
              </w:rPr>
              <w:t>NA ?</w:t>
            </w:r>
            <w:proofErr w:type="gramEnd"/>
          </w:p>
          <w:p w:rsidR="003F3861" w:rsidRPr="003F3861" w:rsidRDefault="003F3861" w:rsidP="003F3861">
            <w:pPr>
              <w:rPr>
                <w:lang w:val="fi-FI"/>
              </w:rPr>
            </w:pPr>
            <w:r w:rsidRPr="003F3861">
              <w:rPr>
                <w:lang w:val="fi-FI"/>
              </w:rPr>
              <w:t xml:space="preserve"> </w:t>
            </w:r>
            <w:proofErr w:type="spellStart"/>
            <w:r w:rsidRPr="003F3861">
              <w:rPr>
                <w:lang w:val="fi-FI"/>
              </w:rPr>
              <w:t>barplot</w:t>
            </w:r>
            <w:proofErr w:type="spellEnd"/>
            <w:r w:rsidRPr="003F3861">
              <w:rPr>
                <w:lang w:val="fi-FI"/>
              </w:rPr>
              <w:t xml:space="preserve">() &amp; </w:t>
            </w:r>
            <w:proofErr w:type="spellStart"/>
            <w:r w:rsidRPr="003F3861">
              <w:rPr>
                <w:lang w:val="fi-FI"/>
              </w:rPr>
              <w:t>hist</w:t>
            </w:r>
            <w:proofErr w:type="spellEnd"/>
            <w:r w:rsidRPr="003F3861">
              <w:rPr>
                <w:lang w:val="fi-FI"/>
              </w:rPr>
              <w:t>()</w:t>
            </w:r>
          </w:p>
        </w:tc>
      </w:tr>
      <w:tr w:rsidR="003F3861" w:rsidRPr="003F3861" w:rsidTr="00DB3AD3">
        <w:tc>
          <w:tcPr>
            <w:tcW w:w="5098" w:type="dxa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  <w:tc>
          <w:tcPr>
            <w:tcW w:w="4864" w:type="dxa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</w:tr>
      <w:tr w:rsidR="003F3861" w:rsidRPr="003F3861" w:rsidTr="00DB3AD3">
        <w:trPr>
          <w:trHeight w:val="1383"/>
        </w:trPr>
        <w:tc>
          <w:tcPr>
            <w:tcW w:w="5098" w:type="dxa"/>
          </w:tcPr>
          <w:p w:rsidR="003F3861" w:rsidRPr="003F3861" w:rsidRDefault="003F3861" w:rsidP="00111658">
            <w:pPr>
              <w:rPr>
                <w:lang w:val="fi-FI"/>
              </w:rPr>
            </w:pPr>
            <w:r w:rsidRPr="00DB3AD3">
              <w:rPr>
                <w:rStyle w:val="Otsikko2Char"/>
                <w:lang w:val="fi-FI"/>
              </w:rPr>
              <w:t>Teema 4</w:t>
            </w:r>
            <w:r w:rsidRPr="003F3861">
              <w:rPr>
                <w:lang w:val="fi-FI"/>
              </w:rPr>
              <w:t xml:space="preserve"> Vaihtelu ja riippuvuus</w:t>
            </w:r>
          </w:p>
          <w:p w:rsidR="003F3861" w:rsidRPr="003F3861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pylväskuvat</w:t>
            </w:r>
          </w:p>
          <w:p w:rsidR="003F3861" w:rsidRPr="003F3861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hajontakuva, korrelaatio</w:t>
            </w:r>
          </w:p>
          <w:p w:rsidR="003F3861" w:rsidRPr="003F3861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summamuuttujat</w:t>
            </w:r>
          </w:p>
          <w:p w:rsidR="003F3861" w:rsidRPr="003F3861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ryhmittely</w:t>
            </w:r>
          </w:p>
        </w:tc>
        <w:tc>
          <w:tcPr>
            <w:tcW w:w="4864" w:type="dxa"/>
          </w:tcPr>
          <w:p w:rsidR="003F3861" w:rsidRPr="00DB3AD3" w:rsidRDefault="003F3861" w:rsidP="003F3861">
            <w:pPr>
              <w:rPr>
                <w:rStyle w:val="Otsikko2Char"/>
                <w:lang w:val="fi-FI"/>
              </w:rPr>
            </w:pPr>
            <w:r w:rsidRPr="00DB3AD3">
              <w:rPr>
                <w:rStyle w:val="Otsikko2Char"/>
                <w:lang w:val="fi-FI"/>
              </w:rPr>
              <w:t>R</w:t>
            </w:r>
          </w:p>
          <w:p w:rsidR="003F3861" w:rsidRPr="003F3861" w:rsidRDefault="003F3861" w:rsidP="003F3861">
            <w:r w:rsidRPr="003F3861">
              <w:t xml:space="preserve"> summary() + boxplot()</w:t>
            </w:r>
          </w:p>
          <w:p w:rsidR="003F3861" w:rsidRPr="003F3861" w:rsidRDefault="003F3861" w:rsidP="003F3861">
            <w:r w:rsidRPr="003F3861">
              <w:t xml:space="preserve"> </w:t>
            </w:r>
            <w:proofErr w:type="spellStart"/>
            <w:r w:rsidRPr="003F3861">
              <w:t>sd</w:t>
            </w:r>
            <w:proofErr w:type="spellEnd"/>
            <w:r w:rsidRPr="003F3861">
              <w:t>()</w:t>
            </w:r>
          </w:p>
          <w:p w:rsidR="003F3861" w:rsidRPr="003F3861" w:rsidRDefault="003F3861" w:rsidP="003F3861">
            <w:r w:rsidRPr="003F3861">
              <w:t xml:space="preserve"> plot()</w:t>
            </w:r>
          </w:p>
          <w:p w:rsidR="003F3861" w:rsidRPr="003F3861" w:rsidRDefault="003F3861" w:rsidP="003F3861">
            <w:r w:rsidRPr="003F3861">
              <w:t xml:space="preserve"> </w:t>
            </w:r>
            <w:proofErr w:type="spellStart"/>
            <w:proofErr w:type="gramStart"/>
            <w:r w:rsidRPr="003F3861">
              <w:t>cor</w:t>
            </w:r>
            <w:proofErr w:type="spellEnd"/>
            <w:r w:rsidRPr="003F3861">
              <w:t>(</w:t>
            </w:r>
            <w:proofErr w:type="gramEnd"/>
            <w:r w:rsidRPr="003F3861">
              <w:t xml:space="preserve">) (guess the correlation tai </w:t>
            </w:r>
            <w:proofErr w:type="spellStart"/>
            <w:r w:rsidRPr="003F3861">
              <w:t>oma</w:t>
            </w:r>
            <w:proofErr w:type="spellEnd"/>
            <w:r w:rsidRPr="003F3861">
              <w:t xml:space="preserve"> </w:t>
            </w:r>
            <w:proofErr w:type="spellStart"/>
            <w:r w:rsidRPr="003F3861">
              <w:t>väsäys</w:t>
            </w:r>
            <w:proofErr w:type="spellEnd"/>
            <w:r w:rsidRPr="003F3861">
              <w:t>?)</w:t>
            </w:r>
          </w:p>
          <w:p w:rsidR="003F3861" w:rsidRPr="003F3861" w:rsidRDefault="003F3861" w:rsidP="003F3861">
            <w:pPr>
              <w:rPr>
                <w:lang w:val="fi-FI"/>
              </w:rPr>
            </w:pPr>
            <w:r w:rsidRPr="00DB3AD3">
              <w:t xml:space="preserve"> </w:t>
            </w:r>
            <w:proofErr w:type="spellStart"/>
            <w:r w:rsidRPr="003F3861">
              <w:rPr>
                <w:lang w:val="fi-FI"/>
              </w:rPr>
              <w:t>lines</w:t>
            </w:r>
            <w:proofErr w:type="spellEnd"/>
            <w:r w:rsidRPr="003F3861">
              <w:rPr>
                <w:lang w:val="fi-FI"/>
              </w:rPr>
              <w:t>(), regressio, selitysaste?</w:t>
            </w:r>
          </w:p>
        </w:tc>
      </w:tr>
      <w:tr w:rsidR="003F3861" w:rsidRPr="003F3861" w:rsidTr="00DB3AD3">
        <w:tc>
          <w:tcPr>
            <w:tcW w:w="5098" w:type="dxa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  <w:tc>
          <w:tcPr>
            <w:tcW w:w="4864" w:type="dxa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</w:tr>
      <w:tr w:rsidR="003F3861" w:rsidRPr="003F3861" w:rsidTr="00DB3AD3">
        <w:trPr>
          <w:trHeight w:val="1104"/>
        </w:trPr>
        <w:tc>
          <w:tcPr>
            <w:tcW w:w="5098" w:type="dxa"/>
          </w:tcPr>
          <w:p w:rsidR="003F3861" w:rsidRPr="003F3861" w:rsidRDefault="003F3861" w:rsidP="00111658">
            <w:pPr>
              <w:rPr>
                <w:lang w:val="fi-FI"/>
              </w:rPr>
            </w:pPr>
            <w:r w:rsidRPr="00DB3AD3">
              <w:rPr>
                <w:rStyle w:val="Otsikko2Char"/>
                <w:lang w:val="fi-FI"/>
              </w:rPr>
              <w:t>Teema 5</w:t>
            </w:r>
            <w:r w:rsidR="00DB3AD3">
              <w:rPr>
                <w:lang w:val="fi-FI"/>
              </w:rPr>
              <w:t xml:space="preserve"> R</w:t>
            </w:r>
            <w:r w:rsidRPr="003F3861">
              <w:rPr>
                <w:lang w:val="fi-FI"/>
              </w:rPr>
              <w:t>istiintaulukointi</w:t>
            </w:r>
          </w:p>
          <w:p w:rsidR="003F3861" w:rsidRPr="003F3861" w:rsidRDefault="00DB3AD3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>
              <w:rPr>
                <w:lang w:val="fi-FI"/>
              </w:rPr>
              <w:t xml:space="preserve"> frekvenssi-</w:t>
            </w:r>
            <w:r w:rsidR="003F3861" w:rsidRPr="003F3861">
              <w:rPr>
                <w:lang w:val="fi-FI"/>
              </w:rPr>
              <w:t xml:space="preserve"> ja prosenttitaulukot</w:t>
            </w:r>
          </w:p>
          <w:p w:rsidR="003F3861" w:rsidRPr="003F3861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kasattu pylväskuva</w:t>
            </w:r>
          </w:p>
          <w:p w:rsidR="003F3861" w:rsidRPr="003F3861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3F3861">
              <w:rPr>
                <w:lang w:val="fi-FI"/>
              </w:rPr>
              <w:t xml:space="preserve"> faktorianalyysi</w:t>
            </w:r>
          </w:p>
        </w:tc>
        <w:tc>
          <w:tcPr>
            <w:tcW w:w="4864" w:type="dxa"/>
          </w:tcPr>
          <w:p w:rsidR="003F3861" w:rsidRPr="00DB3AD3" w:rsidRDefault="003F3861" w:rsidP="003F3861">
            <w:pPr>
              <w:rPr>
                <w:rStyle w:val="Otsikko2Char"/>
              </w:rPr>
            </w:pPr>
            <w:r w:rsidRPr="00DB3AD3">
              <w:rPr>
                <w:rStyle w:val="Otsikko2Char"/>
                <w:lang w:val="fi-FI"/>
              </w:rPr>
              <w:t>R</w:t>
            </w:r>
          </w:p>
          <w:p w:rsidR="003F3861" w:rsidRPr="003F3861" w:rsidRDefault="003F3861" w:rsidP="003F3861">
            <w:pPr>
              <w:rPr>
                <w:lang w:val="fi-FI"/>
              </w:rPr>
            </w:pPr>
            <w:r w:rsidRPr="003F3861">
              <w:rPr>
                <w:lang w:val="fi-FI"/>
              </w:rPr>
              <w:t xml:space="preserve"> summamuuttujat</w:t>
            </w:r>
          </w:p>
          <w:p w:rsidR="003F3861" w:rsidRPr="003F3861" w:rsidRDefault="003F3861" w:rsidP="003F3861">
            <w:pPr>
              <w:rPr>
                <w:lang w:val="fi-FI"/>
              </w:rPr>
            </w:pPr>
            <w:r w:rsidRPr="003F3861">
              <w:rPr>
                <w:lang w:val="fi-FI"/>
              </w:rPr>
              <w:t xml:space="preserve"> </w:t>
            </w:r>
            <w:proofErr w:type="spellStart"/>
            <w:r w:rsidRPr="003F3861">
              <w:rPr>
                <w:lang w:val="fi-FI"/>
              </w:rPr>
              <w:t>table</w:t>
            </w:r>
            <w:proofErr w:type="spellEnd"/>
            <w:r w:rsidRPr="003F3861">
              <w:rPr>
                <w:lang w:val="fi-FI"/>
              </w:rPr>
              <w:t xml:space="preserve">(), </w:t>
            </w:r>
            <w:proofErr w:type="spellStart"/>
            <w:r w:rsidRPr="003F3861">
              <w:rPr>
                <w:lang w:val="fi-FI"/>
              </w:rPr>
              <w:t>prop.table</w:t>
            </w:r>
            <w:proofErr w:type="spellEnd"/>
            <w:r w:rsidRPr="003F3861">
              <w:rPr>
                <w:lang w:val="fi-FI"/>
              </w:rPr>
              <w:t>() (yksi muuttuja)</w:t>
            </w:r>
          </w:p>
          <w:p w:rsidR="003F3861" w:rsidRPr="003F3861" w:rsidRDefault="003F3861" w:rsidP="003F3861">
            <w:pPr>
              <w:rPr>
                <w:lang w:val="fi-FI"/>
              </w:rPr>
            </w:pPr>
            <w:r w:rsidRPr="003F3861">
              <w:rPr>
                <w:lang w:val="fi-FI"/>
              </w:rPr>
              <w:t xml:space="preserve"> aineiston metatiedot</w:t>
            </w:r>
          </w:p>
          <w:p w:rsidR="003F3861" w:rsidRPr="003F3861" w:rsidRDefault="003F3861" w:rsidP="003F3861">
            <w:pPr>
              <w:rPr>
                <w:lang w:val="fi-FI"/>
              </w:rPr>
            </w:pPr>
            <w:r w:rsidRPr="003F3861">
              <w:rPr>
                <w:lang w:val="fi-FI"/>
              </w:rPr>
              <w:t xml:space="preserve"> </w:t>
            </w:r>
            <w:proofErr w:type="spellStart"/>
            <w:r w:rsidRPr="003F3861">
              <w:rPr>
                <w:lang w:val="fi-FI"/>
              </w:rPr>
              <w:t>table</w:t>
            </w:r>
            <w:proofErr w:type="spellEnd"/>
            <w:r w:rsidRPr="003F3861">
              <w:rPr>
                <w:lang w:val="fi-FI"/>
              </w:rPr>
              <w:t>(</w:t>
            </w:r>
            <w:proofErr w:type="spellStart"/>
            <w:r w:rsidRPr="003F3861">
              <w:rPr>
                <w:lang w:val="fi-FI"/>
              </w:rPr>
              <w:t>sukup</w:t>
            </w:r>
            <w:proofErr w:type="spellEnd"/>
            <w:r w:rsidRPr="003F3861">
              <w:rPr>
                <w:lang w:val="fi-FI"/>
              </w:rPr>
              <w:t xml:space="preserve">, kone), </w:t>
            </w:r>
            <w:proofErr w:type="spellStart"/>
            <w:r w:rsidRPr="003F3861">
              <w:rPr>
                <w:lang w:val="fi-FI"/>
              </w:rPr>
              <w:t>mosaicplot</w:t>
            </w:r>
            <w:proofErr w:type="spellEnd"/>
            <w:r w:rsidRPr="003F3861">
              <w:rPr>
                <w:lang w:val="fi-FI"/>
              </w:rPr>
              <w:t>() (kaksi muuttujaa)</w:t>
            </w:r>
          </w:p>
        </w:tc>
      </w:tr>
      <w:tr w:rsidR="003F3861" w:rsidRPr="003F3861" w:rsidTr="00DB3AD3">
        <w:tc>
          <w:tcPr>
            <w:tcW w:w="5098" w:type="dxa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  <w:tc>
          <w:tcPr>
            <w:tcW w:w="4864" w:type="dxa"/>
          </w:tcPr>
          <w:p w:rsidR="003F3861" w:rsidRPr="003F3861" w:rsidRDefault="003F3861" w:rsidP="00111658">
            <w:pPr>
              <w:rPr>
                <w:lang w:val="fi-FI"/>
              </w:rPr>
            </w:pPr>
          </w:p>
        </w:tc>
      </w:tr>
      <w:tr w:rsidR="003F3861" w:rsidRPr="003F3861" w:rsidTr="00DB3AD3">
        <w:trPr>
          <w:trHeight w:val="1104"/>
        </w:trPr>
        <w:tc>
          <w:tcPr>
            <w:tcW w:w="5098" w:type="dxa"/>
          </w:tcPr>
          <w:p w:rsidR="003F3861" w:rsidRPr="003F3861" w:rsidRDefault="003F3861" w:rsidP="00111658">
            <w:pPr>
              <w:rPr>
                <w:lang w:val="fi-FI"/>
              </w:rPr>
            </w:pPr>
            <w:r w:rsidRPr="00DB3AD3">
              <w:rPr>
                <w:rStyle w:val="Otsikko2Char"/>
                <w:lang w:val="fi-FI"/>
              </w:rPr>
              <w:t>Teema 6</w:t>
            </w:r>
            <w:r w:rsidRPr="003F3861">
              <w:rPr>
                <w:lang w:val="fi-FI"/>
              </w:rPr>
              <w:t xml:space="preserve"> Todennäköisyys ja satunnaisuus</w:t>
            </w:r>
          </w:p>
          <w:p w:rsidR="003F3861" w:rsidRPr="00DB3AD3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DB3AD3">
              <w:rPr>
                <w:lang w:val="fi-FI"/>
              </w:rPr>
              <w:t>todennäköisyyden tulkinnat (frekvenssi, subjektiivinen, klassinen)</w:t>
            </w:r>
          </w:p>
          <w:p w:rsidR="003F3861" w:rsidRPr="00DB3AD3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DB3AD3">
              <w:rPr>
                <w:lang w:val="fi-FI"/>
              </w:rPr>
              <w:t xml:space="preserve">riippumattomuus, erillisyys, komplementti, </w:t>
            </w:r>
          </w:p>
          <w:p w:rsidR="003F3861" w:rsidRPr="00DB3AD3" w:rsidRDefault="003F3861" w:rsidP="00DB3AD3">
            <w:pPr>
              <w:pStyle w:val="Luettelokappale"/>
              <w:numPr>
                <w:ilvl w:val="0"/>
                <w:numId w:val="4"/>
              </w:numPr>
              <w:ind w:left="454"/>
              <w:rPr>
                <w:lang w:val="fi-FI"/>
              </w:rPr>
            </w:pPr>
            <w:r w:rsidRPr="00DB3AD3">
              <w:rPr>
                <w:lang w:val="fi-FI"/>
              </w:rPr>
              <w:t>yhteenlaskusääntö, tulosääntö, ehdollinen todennäköisyys</w:t>
            </w:r>
          </w:p>
        </w:tc>
        <w:tc>
          <w:tcPr>
            <w:tcW w:w="4864" w:type="dxa"/>
          </w:tcPr>
          <w:p w:rsidR="00DB3AD3" w:rsidRPr="00DB3AD3" w:rsidRDefault="00DB3AD3" w:rsidP="00DB3AD3">
            <w:pPr>
              <w:rPr>
                <w:rStyle w:val="Otsikko2Char"/>
              </w:rPr>
            </w:pPr>
            <w:r w:rsidRPr="00DB3AD3">
              <w:rPr>
                <w:rStyle w:val="Otsikko2Char"/>
                <w:lang w:val="fi-FI"/>
              </w:rPr>
              <w:t>R</w:t>
            </w:r>
          </w:p>
          <w:p w:rsidR="00DB3AD3" w:rsidRPr="003F3861" w:rsidRDefault="00DB3AD3" w:rsidP="00DB3AD3">
            <w:pPr>
              <w:rPr>
                <w:lang w:val="fi-FI"/>
              </w:rPr>
            </w:pPr>
            <w:r w:rsidRPr="003F3861">
              <w:rPr>
                <w:lang w:val="fi-FI"/>
              </w:rPr>
              <w:t xml:space="preserve"> </w:t>
            </w:r>
            <w:proofErr w:type="spellStart"/>
            <w:r w:rsidRPr="003F3861">
              <w:rPr>
                <w:lang w:val="fi-FI"/>
              </w:rPr>
              <w:t>sample</w:t>
            </w:r>
            <w:proofErr w:type="spellEnd"/>
            <w:r w:rsidRPr="003F3861">
              <w:rPr>
                <w:lang w:val="fi-FI"/>
              </w:rPr>
              <w:t>(c(0,1)) eli nopanheitto</w:t>
            </w:r>
          </w:p>
          <w:p w:rsidR="00DB3AD3" w:rsidRPr="003F3861" w:rsidRDefault="00DB3AD3" w:rsidP="00DB3AD3">
            <w:pPr>
              <w:rPr>
                <w:lang w:val="fi-FI"/>
              </w:rPr>
            </w:pPr>
            <w:r w:rsidRPr="003F3861">
              <w:rPr>
                <w:lang w:val="fi-FI"/>
              </w:rPr>
              <w:t xml:space="preserve"> </w:t>
            </w:r>
            <w:proofErr w:type="spellStart"/>
            <w:r w:rsidRPr="003F3861">
              <w:rPr>
                <w:lang w:val="fi-FI"/>
              </w:rPr>
              <w:t>sample</w:t>
            </w:r>
            <w:proofErr w:type="spellEnd"/>
            <w:r w:rsidRPr="003F3861">
              <w:rPr>
                <w:lang w:val="fi-FI"/>
              </w:rPr>
              <w:t xml:space="preserve">(1:5, </w:t>
            </w:r>
            <w:proofErr w:type="spellStart"/>
            <w:r w:rsidRPr="003F3861">
              <w:rPr>
                <w:lang w:val="fi-FI"/>
              </w:rPr>
              <w:t>prob</w:t>
            </w:r>
            <w:proofErr w:type="spellEnd"/>
            <w:r w:rsidRPr="003F3861">
              <w:rPr>
                <w:lang w:val="fi-FI"/>
              </w:rPr>
              <w:t>=c())</w:t>
            </w:r>
          </w:p>
          <w:p w:rsidR="00DB3AD3" w:rsidRPr="003F3861" w:rsidRDefault="00DB3AD3" w:rsidP="00DB3AD3">
            <w:pPr>
              <w:rPr>
                <w:lang w:val="fi-FI"/>
              </w:rPr>
            </w:pPr>
            <w:r w:rsidRPr="003F3861">
              <w:rPr>
                <w:lang w:val="fi-FI"/>
              </w:rPr>
              <w:t xml:space="preserve"> </w:t>
            </w:r>
            <w:proofErr w:type="spellStart"/>
            <w:r w:rsidRPr="003F3861">
              <w:rPr>
                <w:lang w:val="fi-FI"/>
              </w:rPr>
              <w:t>todennäk</w:t>
            </w:r>
            <w:proofErr w:type="spellEnd"/>
            <w:r w:rsidRPr="003F3861">
              <w:rPr>
                <w:lang w:val="fi-FI"/>
              </w:rPr>
              <w:t>. frekvenssitulkinta aineiston kautta</w:t>
            </w:r>
          </w:p>
          <w:p w:rsidR="00DB3AD3" w:rsidRPr="003F3861" w:rsidRDefault="00DB3AD3" w:rsidP="00DB3AD3">
            <w:pPr>
              <w:rPr>
                <w:lang w:val="fi-FI"/>
              </w:rPr>
            </w:pPr>
            <w:r w:rsidRPr="003F3861">
              <w:rPr>
                <w:lang w:val="fi-FI"/>
              </w:rPr>
              <w:t xml:space="preserve"> tapahtumien erillisyys aineiston kautta (esim</w:t>
            </w:r>
            <w:r>
              <w:rPr>
                <w:lang w:val="fi-FI"/>
              </w:rPr>
              <w:t>.</w:t>
            </w:r>
            <w:r w:rsidRPr="003F3861">
              <w:rPr>
                <w:lang w:val="fi-FI"/>
              </w:rPr>
              <w:t xml:space="preserve"> </w:t>
            </w:r>
            <w:proofErr w:type="spellStart"/>
            <w:r w:rsidRPr="003F3861">
              <w:rPr>
                <w:lang w:val="fi-FI"/>
              </w:rPr>
              <w:t>sukup</w:t>
            </w:r>
            <w:proofErr w:type="spellEnd"/>
            <w:r w:rsidRPr="003F3861">
              <w:rPr>
                <w:lang w:val="fi-FI"/>
              </w:rPr>
              <w:t>.)</w:t>
            </w:r>
          </w:p>
          <w:p w:rsidR="003F3861" w:rsidRPr="003F3861" w:rsidRDefault="00DB3AD3" w:rsidP="00DB3AD3">
            <w:pPr>
              <w:rPr>
                <w:lang w:val="fi-FI"/>
              </w:rPr>
            </w:pPr>
            <w:r w:rsidRPr="00DB3AD3">
              <w:rPr>
                <w:lang w:val="fi-FI"/>
              </w:rPr>
              <w:t xml:space="preserve"> </w:t>
            </w:r>
            <w:proofErr w:type="spellStart"/>
            <w:proofErr w:type="gramStart"/>
            <w:r w:rsidRPr="003F3861">
              <w:t>riippumattomuus</w:t>
            </w:r>
            <w:proofErr w:type="spellEnd"/>
            <w:proofErr w:type="gramEnd"/>
            <w:r w:rsidRPr="003F3861">
              <w:t xml:space="preserve"> </w:t>
            </w:r>
            <w:proofErr w:type="spellStart"/>
            <w:r w:rsidRPr="003F3861">
              <w:t>aineiston</w:t>
            </w:r>
            <w:proofErr w:type="spellEnd"/>
            <w:r w:rsidRPr="003F3861">
              <w:t xml:space="preserve"> </w:t>
            </w:r>
            <w:proofErr w:type="spellStart"/>
            <w:r w:rsidRPr="003F3861">
              <w:t>kautta</w:t>
            </w:r>
            <w:proofErr w:type="spellEnd"/>
            <w:r w:rsidRPr="003F3861">
              <w:t>?</w:t>
            </w:r>
          </w:p>
        </w:tc>
      </w:tr>
    </w:tbl>
    <w:p w:rsidR="00EE15A8" w:rsidRDefault="00DB3AD3" w:rsidP="003F3861">
      <w:pPr>
        <w:spacing w:after="0"/>
      </w:pPr>
    </w:p>
    <w:sectPr w:rsidR="00EE15A8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D44EF"/>
    <w:multiLevelType w:val="hybridMultilevel"/>
    <w:tmpl w:val="7F1A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84A53"/>
    <w:multiLevelType w:val="hybridMultilevel"/>
    <w:tmpl w:val="DF766210"/>
    <w:lvl w:ilvl="0" w:tplc="BB9CC44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DC69EB"/>
    <w:multiLevelType w:val="hybridMultilevel"/>
    <w:tmpl w:val="AB509CA0"/>
    <w:lvl w:ilvl="0" w:tplc="BB9CC44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917FF"/>
    <w:multiLevelType w:val="hybridMultilevel"/>
    <w:tmpl w:val="A4888BBC"/>
    <w:lvl w:ilvl="0" w:tplc="BB9CC44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27"/>
    <w:rsid w:val="00197927"/>
    <w:rsid w:val="003F3861"/>
    <w:rsid w:val="0061315C"/>
    <w:rsid w:val="00831470"/>
    <w:rsid w:val="00DB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F331B-2BAB-4384-8DC6-4E559985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B3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DB3A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3F3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taulukkoruudukko">
    <w:name w:val="Grid Table Light"/>
    <w:basedOn w:val="Normaalitaulukko"/>
    <w:uiPriority w:val="40"/>
    <w:rsid w:val="00DB3A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uettelokappale">
    <w:name w:val="List Paragraph"/>
    <w:basedOn w:val="Normaali"/>
    <w:uiPriority w:val="34"/>
    <w:qFormat/>
    <w:rsid w:val="00DB3AD3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DB3AD3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DB3AD3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Suurkaupunki">
  <a:themeElements>
    <a:clrScheme name="Punainen-oranssi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Suurkaupunki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Suurkaupunki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387C2-0E37-479E-8811-C9DDD7083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.</dc:creator>
  <cp:keywords/>
  <dc:description/>
  <cp:lastModifiedBy>Emma .</cp:lastModifiedBy>
  <cp:revision>1</cp:revision>
  <dcterms:created xsi:type="dcterms:W3CDTF">2016-08-30T14:57:00Z</dcterms:created>
  <dcterms:modified xsi:type="dcterms:W3CDTF">2016-08-30T15:27:00Z</dcterms:modified>
</cp:coreProperties>
</file>